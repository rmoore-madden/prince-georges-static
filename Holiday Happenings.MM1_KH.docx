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F0484" w:rsidRDefault="006C0871">
      <w:pPr>
        <w:pStyle w:val="normal0"/>
        <w:jc w:val="right"/>
        <w:rPr>
          <w:rFonts w:ascii="Raleway" w:eastAsia="Raleway" w:hAnsi="Raleway" w:cs="Raleway"/>
        </w:rPr>
      </w:pPr>
      <w:r>
        <w:rPr>
          <w:rFonts w:ascii="Raleway" w:eastAsia="Raleway" w:hAnsi="Raleway" w:cs="Raleway"/>
        </w:rPr>
        <w:t>DM-EPCMD22</w:t>
      </w:r>
    </w:p>
    <w:p w14:paraId="00000002" w14:textId="77777777" w:rsidR="002F0484" w:rsidRDefault="006C0871">
      <w:pPr>
        <w:pStyle w:val="normal0"/>
        <w:jc w:val="right"/>
        <w:rPr>
          <w:rFonts w:ascii="Raleway" w:eastAsia="Raleway" w:hAnsi="Raleway" w:cs="Raleway"/>
        </w:rPr>
      </w:pPr>
      <w:r>
        <w:rPr>
          <w:rFonts w:ascii="Raleway" w:eastAsia="Raleway" w:hAnsi="Raleway" w:cs="Raleway"/>
        </w:rPr>
        <w:t>Holiday Happenings Page Copy</w:t>
      </w:r>
    </w:p>
    <w:p w14:paraId="00000003" w14:textId="77777777" w:rsidR="002F0484" w:rsidRDefault="002F0484">
      <w:pPr>
        <w:pStyle w:val="normal0"/>
        <w:rPr>
          <w:rFonts w:ascii="Raleway" w:eastAsia="Raleway" w:hAnsi="Raleway" w:cs="Raleway"/>
        </w:rPr>
      </w:pPr>
    </w:p>
    <w:p w14:paraId="00000004" w14:textId="77777777" w:rsidR="002F0484" w:rsidRDefault="002F0484">
      <w:pPr>
        <w:pStyle w:val="normal0"/>
        <w:rPr>
          <w:rFonts w:ascii="Raleway" w:eastAsia="Raleway" w:hAnsi="Raleway" w:cs="Raleway"/>
        </w:rPr>
      </w:pPr>
    </w:p>
    <w:p w14:paraId="00000005" w14:textId="77777777" w:rsidR="002F0484" w:rsidRDefault="002F0484">
      <w:pPr>
        <w:pStyle w:val="normal0"/>
        <w:rPr>
          <w:rFonts w:ascii="Raleway" w:eastAsia="Raleway" w:hAnsi="Raleway" w:cs="Raleway"/>
          <w:b/>
        </w:rPr>
      </w:pPr>
    </w:p>
    <w:p w14:paraId="00000006" w14:textId="77777777" w:rsidR="002F0484" w:rsidRDefault="006C0871">
      <w:pPr>
        <w:pStyle w:val="normal0"/>
        <w:rPr>
          <w:rFonts w:ascii="Raleway" w:eastAsia="Raleway" w:hAnsi="Raleway" w:cs="Raleway"/>
          <w:b/>
        </w:rPr>
      </w:pPr>
      <w:r>
        <w:rPr>
          <w:rFonts w:ascii="Raleway" w:eastAsia="Raleway" w:hAnsi="Raleway" w:cs="Raleway"/>
          <w:b/>
        </w:rPr>
        <w:t>A Christmas Experience at Gaylord National</w:t>
      </w:r>
    </w:p>
    <w:p w14:paraId="00000007" w14:textId="77777777" w:rsidR="002F0484" w:rsidRDefault="006C0871">
      <w:pPr>
        <w:pStyle w:val="normal0"/>
        <w:rPr>
          <w:rFonts w:ascii="Raleway" w:eastAsia="Raleway" w:hAnsi="Raleway" w:cs="Raleway"/>
        </w:rPr>
      </w:pPr>
      <w:r>
        <w:rPr>
          <w:rFonts w:ascii="Raleway" w:eastAsia="Raleway" w:hAnsi="Raleway" w:cs="Raleway"/>
        </w:rPr>
        <w:t>Take Christmas to a new level with a variety of over-the-top activities the whole family will love. Drive ice bumper cars, slide down a hilly ice coaster, have an indoor snowball fight or stroll through iconic Christmas movie scenes, build gingerbread houses and visit with Santa Claus. Extend the fun and book a room at the Gaylord for days of holiday cheer!</w:t>
      </w:r>
    </w:p>
    <w:p w14:paraId="00000008" w14:textId="77777777" w:rsidR="002F0484" w:rsidRDefault="006C0871">
      <w:pPr>
        <w:pStyle w:val="normal0"/>
        <w:rPr>
          <w:rFonts w:ascii="Raleway" w:eastAsia="Raleway" w:hAnsi="Raleway" w:cs="Raleway"/>
        </w:rPr>
      </w:pPr>
      <w:r>
        <w:rPr>
          <w:rFonts w:ascii="Raleway" w:eastAsia="Raleway" w:hAnsi="Raleway" w:cs="Raleway"/>
        </w:rPr>
        <w:tab/>
      </w:r>
      <w:r>
        <w:rPr>
          <w:rFonts w:ascii="Raleway" w:eastAsia="Raleway" w:hAnsi="Raleway" w:cs="Raleway"/>
          <w:b/>
        </w:rPr>
        <w:t>CTA:</w:t>
      </w:r>
      <w:r>
        <w:rPr>
          <w:rFonts w:ascii="Raleway" w:eastAsia="Raleway" w:hAnsi="Raleway" w:cs="Raleway"/>
        </w:rPr>
        <w:t xml:space="preserve"> See More Fun </w:t>
      </w:r>
    </w:p>
    <w:p w14:paraId="00000009" w14:textId="77777777" w:rsidR="002F0484" w:rsidRDefault="006C0871">
      <w:pPr>
        <w:pStyle w:val="normal0"/>
        <w:rPr>
          <w:rFonts w:ascii="Raleway" w:eastAsia="Raleway" w:hAnsi="Raleway" w:cs="Raleway"/>
        </w:rPr>
      </w:pPr>
      <w:r>
        <w:rPr>
          <w:rFonts w:ascii="Raleway" w:eastAsia="Raleway" w:hAnsi="Raleway" w:cs="Raleway"/>
        </w:rPr>
        <w:tab/>
      </w:r>
      <w:r>
        <w:rPr>
          <w:rFonts w:ascii="Raleway" w:eastAsia="Raleway" w:hAnsi="Raleway" w:cs="Raleway"/>
          <w:b/>
        </w:rPr>
        <w:t xml:space="preserve">Link: </w:t>
      </w:r>
      <w:hyperlink r:id="rId5">
        <w:r>
          <w:rPr>
            <w:rFonts w:ascii="Raleway" w:eastAsia="Raleway" w:hAnsi="Raleway" w:cs="Raleway"/>
            <w:color w:val="1155CC"/>
            <w:u w:val="single"/>
          </w:rPr>
          <w:t>https://christmasatgaylordnational.marriott.com/?elq_mid=7381&amp;elq_cid=9572856&amp;CH=11.11.2021%20Overnight%20Stay%20and%20Activities%20Email%20-%20WASGN</w:t>
        </w:r>
      </w:hyperlink>
    </w:p>
    <w:p w14:paraId="0000000A" w14:textId="77777777" w:rsidR="002F0484" w:rsidRDefault="002F0484">
      <w:pPr>
        <w:pStyle w:val="normal0"/>
        <w:rPr>
          <w:rFonts w:ascii="Raleway" w:eastAsia="Raleway" w:hAnsi="Raleway" w:cs="Raleway"/>
        </w:rPr>
      </w:pPr>
    </w:p>
    <w:p w14:paraId="0000000B" w14:textId="77777777" w:rsidR="002F0484" w:rsidRDefault="002F0484">
      <w:pPr>
        <w:pStyle w:val="normal0"/>
        <w:spacing w:line="240" w:lineRule="auto"/>
        <w:rPr>
          <w:rFonts w:ascii="Raleway" w:eastAsia="Raleway" w:hAnsi="Raleway" w:cs="Raleway"/>
        </w:rPr>
      </w:pPr>
    </w:p>
    <w:p w14:paraId="0000000C" w14:textId="77777777" w:rsidR="002F0484" w:rsidRDefault="006C0871">
      <w:pPr>
        <w:pStyle w:val="normal0"/>
        <w:rPr>
          <w:rFonts w:ascii="Raleway" w:eastAsia="Raleway" w:hAnsi="Raleway" w:cs="Raleway"/>
          <w:b/>
        </w:rPr>
      </w:pPr>
      <w:r>
        <w:rPr>
          <w:rFonts w:ascii="Raleway" w:eastAsia="Raleway" w:hAnsi="Raleway" w:cs="Raleway"/>
          <w:b/>
        </w:rPr>
        <w:t xml:space="preserve">22nd Annual Gingerbread House Contest </w:t>
      </w:r>
    </w:p>
    <w:p w14:paraId="0000000D" w14:textId="64165296" w:rsidR="002F0484" w:rsidRDefault="006C0871">
      <w:pPr>
        <w:pStyle w:val="normal0"/>
        <w:rPr>
          <w:rFonts w:ascii="Raleway" w:eastAsia="Raleway" w:hAnsi="Raleway" w:cs="Raleway"/>
        </w:rPr>
      </w:pPr>
      <w:r>
        <w:rPr>
          <w:rFonts w:ascii="Raleway" w:eastAsia="Raleway" w:hAnsi="Raleway" w:cs="Raleway"/>
        </w:rPr>
        <w:t xml:space="preserve">For a sweet treat come to Darnall's Chance House Museum and view an amazing display of handmade, </w:t>
      </w:r>
      <w:del w:id="0" w:author="Kaletha Henry" w:date="2021-11-22T14:56:00Z">
        <w:r w:rsidDel="00484F7D">
          <w:rPr>
            <w:rFonts w:ascii="Raleway" w:eastAsia="Raleway" w:hAnsi="Raleway" w:cs="Raleway"/>
          </w:rPr>
          <w:delText xml:space="preserve">edible </w:delText>
        </w:r>
      </w:del>
      <w:ins w:id="1" w:author="Kaletha Henry" w:date="2021-11-22T14:56:00Z">
        <w:r w:rsidR="00484F7D">
          <w:rPr>
            <w:rFonts w:ascii="Raleway" w:eastAsia="Raleway" w:hAnsi="Raleway" w:cs="Raleway"/>
          </w:rPr>
          <w:t>creative</w:t>
        </w:r>
        <w:r w:rsidR="00484F7D">
          <w:rPr>
            <w:rFonts w:ascii="Raleway" w:eastAsia="Raleway" w:hAnsi="Raleway" w:cs="Raleway"/>
          </w:rPr>
          <w:t xml:space="preserve"> </w:t>
        </w:r>
      </w:ins>
      <w:r>
        <w:rPr>
          <w:rFonts w:ascii="Raleway" w:eastAsia="Raleway" w:hAnsi="Raleway" w:cs="Raleway"/>
        </w:rPr>
        <w:t>gingerbread houses. Take part in the Viewer's Choice Competition and vote for your favorite! This event is only available on select December weekends, so plan accordingly. Prefer to stay in? This year the show is also available online! Come check this out!</w:t>
      </w:r>
    </w:p>
    <w:p w14:paraId="0000000E" w14:textId="75E2A84A" w:rsidR="002F0484" w:rsidRDefault="006C0871">
      <w:pPr>
        <w:pStyle w:val="normal0"/>
        <w:rPr>
          <w:rFonts w:ascii="Raleway" w:eastAsia="Raleway" w:hAnsi="Raleway" w:cs="Raleway"/>
        </w:rPr>
      </w:pPr>
      <w:r>
        <w:rPr>
          <w:rFonts w:ascii="Raleway" w:eastAsia="Raleway" w:hAnsi="Raleway" w:cs="Raleway"/>
        </w:rPr>
        <w:tab/>
      </w:r>
      <w:r>
        <w:rPr>
          <w:rFonts w:ascii="Raleway" w:eastAsia="Raleway" w:hAnsi="Raleway" w:cs="Raleway"/>
          <w:b/>
        </w:rPr>
        <w:t>CTA:</w:t>
      </w:r>
      <w:r>
        <w:rPr>
          <w:rFonts w:ascii="Raleway" w:eastAsia="Raleway" w:hAnsi="Raleway" w:cs="Raleway"/>
        </w:rPr>
        <w:t xml:space="preserve"> </w:t>
      </w:r>
      <w:del w:id="2" w:author="Kaletha Henry" w:date="2021-11-22T13:56:00Z">
        <w:r w:rsidDel="001B535B">
          <w:rPr>
            <w:rFonts w:ascii="Raleway" w:eastAsia="Raleway" w:hAnsi="Raleway" w:cs="Raleway"/>
          </w:rPr>
          <w:delText xml:space="preserve">Homemade </w:delText>
        </w:r>
      </w:del>
      <w:ins w:id="3" w:author="Kaletha Henry" w:date="2021-11-22T13:56:00Z">
        <w:r w:rsidR="001B535B">
          <w:rPr>
            <w:rFonts w:ascii="Raleway" w:eastAsia="Raleway" w:hAnsi="Raleway" w:cs="Raleway"/>
          </w:rPr>
          <w:t xml:space="preserve">Edible </w:t>
        </w:r>
      </w:ins>
      <w:r>
        <w:rPr>
          <w:rFonts w:ascii="Raleway" w:eastAsia="Raleway" w:hAnsi="Raleway" w:cs="Raleway"/>
        </w:rPr>
        <w:t>Homes</w:t>
      </w:r>
    </w:p>
    <w:p w14:paraId="0000000F" w14:textId="77777777" w:rsidR="002F0484" w:rsidRDefault="006C0871">
      <w:pPr>
        <w:pStyle w:val="normal0"/>
        <w:rPr>
          <w:rFonts w:ascii="Raleway" w:eastAsia="Raleway" w:hAnsi="Raleway" w:cs="Raleway"/>
        </w:rPr>
      </w:pPr>
      <w:r>
        <w:rPr>
          <w:rFonts w:ascii="Raleway" w:eastAsia="Raleway" w:hAnsi="Raleway" w:cs="Raleway"/>
        </w:rPr>
        <w:tab/>
      </w:r>
      <w:r>
        <w:rPr>
          <w:rFonts w:ascii="Raleway" w:eastAsia="Raleway" w:hAnsi="Raleway" w:cs="Raleway"/>
          <w:b/>
        </w:rPr>
        <w:t>Link:</w:t>
      </w:r>
      <w:r>
        <w:rPr>
          <w:rFonts w:ascii="Raleway" w:eastAsia="Raleway" w:hAnsi="Raleway" w:cs="Raleway"/>
        </w:rPr>
        <w:t xml:space="preserve"> </w:t>
      </w:r>
      <w:hyperlink r:id="rId6">
        <w:r>
          <w:rPr>
            <w:rFonts w:ascii="Raleway" w:eastAsia="Raleway" w:hAnsi="Raleway" w:cs="Raleway"/>
            <w:color w:val="1155CC"/>
            <w:u w:val="single"/>
          </w:rPr>
          <w:t>https://www.pgparks.com/Calendar.aspx?EID=18025</w:t>
        </w:r>
      </w:hyperlink>
    </w:p>
    <w:p w14:paraId="00000010" w14:textId="77777777" w:rsidR="002F0484" w:rsidRDefault="002F0484">
      <w:pPr>
        <w:pStyle w:val="normal0"/>
        <w:spacing w:before="200" w:line="240" w:lineRule="auto"/>
        <w:rPr>
          <w:rFonts w:ascii="Raleway" w:eastAsia="Raleway" w:hAnsi="Raleway" w:cs="Raleway"/>
        </w:rPr>
      </w:pPr>
    </w:p>
    <w:p w14:paraId="00000011" w14:textId="77777777" w:rsidR="002F0484" w:rsidRDefault="006C0871">
      <w:pPr>
        <w:pStyle w:val="normal0"/>
        <w:rPr>
          <w:rFonts w:ascii="Raleway" w:eastAsia="Raleway" w:hAnsi="Raleway" w:cs="Raleway"/>
          <w:b/>
        </w:rPr>
      </w:pPr>
      <w:r>
        <w:rPr>
          <w:rFonts w:ascii="Raleway" w:eastAsia="Raleway" w:hAnsi="Raleway" w:cs="Raleway"/>
          <w:b/>
        </w:rPr>
        <w:t xml:space="preserve">Holidays on Horseback </w:t>
      </w:r>
    </w:p>
    <w:p w14:paraId="00000012" w14:textId="48301520" w:rsidR="002F0484" w:rsidRDefault="006C0871">
      <w:pPr>
        <w:pStyle w:val="normal0"/>
        <w:shd w:val="clear" w:color="auto" w:fill="FFFFFF"/>
        <w:rPr>
          <w:rFonts w:ascii="Raleway" w:eastAsia="Raleway" w:hAnsi="Raleway" w:cs="Raleway"/>
          <w:color w:val="222222"/>
        </w:rPr>
      </w:pPr>
      <w:r>
        <w:rPr>
          <w:rFonts w:ascii="Raleway" w:eastAsia="Raleway" w:hAnsi="Raleway" w:cs="Raleway"/>
          <w:color w:val="222222"/>
        </w:rPr>
        <w:t xml:space="preserve">Celebrate the holiday season in a magical style with a scenic horseback ride through a display of sparkling lights at Firefox Farm. Trusted, well-trained horses will take you on a wonderous 20-30 minute experience. Afterward, grab your special someone and settle </w:t>
      </w:r>
      <w:del w:id="4" w:author="Kaletha Henry" w:date="2021-11-22T15:04:00Z">
        <w:r w:rsidDel="004F0916">
          <w:rPr>
            <w:rFonts w:ascii="Raleway" w:eastAsia="Raleway" w:hAnsi="Raleway" w:cs="Raleway"/>
            <w:color w:val="222222"/>
          </w:rPr>
          <w:delText xml:space="preserve">in </w:delText>
        </w:r>
      </w:del>
      <w:r>
        <w:rPr>
          <w:rFonts w:ascii="Raleway" w:eastAsia="Raleway" w:hAnsi="Raleway" w:cs="Raleway"/>
          <w:color w:val="222222"/>
        </w:rPr>
        <w:t xml:space="preserve">by </w:t>
      </w:r>
      <w:del w:id="5" w:author="Kaletha Henry" w:date="2021-11-22T15:07:00Z">
        <w:r w:rsidDel="004F0916">
          <w:rPr>
            <w:rFonts w:ascii="Raleway" w:eastAsia="Raleway" w:hAnsi="Raleway" w:cs="Raleway"/>
            <w:color w:val="222222"/>
          </w:rPr>
          <w:delText xml:space="preserve">our </w:delText>
        </w:r>
      </w:del>
      <w:ins w:id="6" w:author="Kaletha Henry" w:date="2021-11-22T15:07:00Z">
        <w:r w:rsidR="004F0916">
          <w:rPr>
            <w:rFonts w:ascii="Raleway" w:eastAsia="Raleway" w:hAnsi="Raleway" w:cs="Raleway"/>
            <w:color w:val="222222"/>
          </w:rPr>
          <w:t>their</w:t>
        </w:r>
        <w:r w:rsidR="004F0916">
          <w:rPr>
            <w:rFonts w:ascii="Raleway" w:eastAsia="Raleway" w:hAnsi="Raleway" w:cs="Raleway"/>
            <w:color w:val="222222"/>
          </w:rPr>
          <w:t xml:space="preserve"> </w:t>
        </w:r>
      </w:ins>
      <w:r>
        <w:rPr>
          <w:rFonts w:ascii="Raleway" w:eastAsia="Raleway" w:hAnsi="Raleway" w:cs="Raleway"/>
          <w:color w:val="222222"/>
        </w:rPr>
        <w:t xml:space="preserve">cozy bonfire and enjoy a warm cup of cheer from </w:t>
      </w:r>
      <w:del w:id="7" w:author="Kaletha Henry" w:date="2021-11-22T15:07:00Z">
        <w:r w:rsidDel="004F0916">
          <w:rPr>
            <w:rFonts w:ascii="Raleway" w:eastAsia="Raleway" w:hAnsi="Raleway" w:cs="Raleway"/>
            <w:color w:val="222222"/>
          </w:rPr>
          <w:delText xml:space="preserve">our </w:delText>
        </w:r>
      </w:del>
      <w:ins w:id="8" w:author="Kaletha Henry" w:date="2021-11-22T15:07:00Z">
        <w:r w:rsidR="004F0916">
          <w:rPr>
            <w:rFonts w:ascii="Raleway" w:eastAsia="Raleway" w:hAnsi="Raleway" w:cs="Raleway"/>
            <w:color w:val="222222"/>
          </w:rPr>
          <w:t>the</w:t>
        </w:r>
        <w:r w:rsidR="004F0916">
          <w:rPr>
            <w:rFonts w:ascii="Raleway" w:eastAsia="Raleway" w:hAnsi="Raleway" w:cs="Raleway"/>
            <w:color w:val="222222"/>
          </w:rPr>
          <w:t xml:space="preserve"> </w:t>
        </w:r>
      </w:ins>
      <w:r>
        <w:rPr>
          <w:rFonts w:ascii="Raleway" w:eastAsia="Raleway" w:hAnsi="Raleway" w:cs="Raleway"/>
          <w:color w:val="222222"/>
        </w:rPr>
        <w:t>hot cocoa bar.</w:t>
      </w:r>
    </w:p>
    <w:p w14:paraId="00000013" w14:textId="77777777" w:rsidR="002F0484" w:rsidRDefault="006C0871">
      <w:pPr>
        <w:pStyle w:val="normal0"/>
        <w:ind w:firstLine="720"/>
        <w:rPr>
          <w:rFonts w:ascii="Raleway" w:eastAsia="Raleway" w:hAnsi="Raleway" w:cs="Raleway"/>
        </w:rPr>
      </w:pPr>
      <w:r>
        <w:rPr>
          <w:rFonts w:ascii="Raleway" w:eastAsia="Raleway" w:hAnsi="Raleway" w:cs="Raleway"/>
          <w:b/>
        </w:rPr>
        <w:t>CTA:</w:t>
      </w:r>
      <w:r>
        <w:rPr>
          <w:rFonts w:ascii="Raleway" w:eastAsia="Raleway" w:hAnsi="Raleway" w:cs="Raleway"/>
        </w:rPr>
        <w:t xml:space="preserve"> Twinkling Trail Rides </w:t>
      </w:r>
    </w:p>
    <w:p w14:paraId="00000014" w14:textId="77777777" w:rsidR="002F0484" w:rsidRDefault="006C0871">
      <w:pPr>
        <w:pStyle w:val="normal0"/>
        <w:ind w:firstLine="720"/>
        <w:rPr>
          <w:rFonts w:ascii="Raleway" w:eastAsia="Raleway" w:hAnsi="Raleway" w:cs="Raleway"/>
          <w:color w:val="0000FF"/>
          <w:u w:val="single"/>
        </w:rPr>
      </w:pPr>
      <w:r>
        <w:rPr>
          <w:rFonts w:ascii="Raleway" w:eastAsia="Raleway" w:hAnsi="Raleway" w:cs="Raleway"/>
          <w:b/>
        </w:rPr>
        <w:t xml:space="preserve">Link: </w:t>
      </w:r>
      <w:hyperlink r:id="rId7">
        <w:r>
          <w:rPr>
            <w:rFonts w:ascii="Raleway" w:eastAsia="Raleway" w:hAnsi="Raleway" w:cs="Raleway"/>
            <w:color w:val="0000FF"/>
            <w:u w:val="single"/>
          </w:rPr>
          <w:t>https://foxfirefarmmdbooking.as.me/schedule.php</w:t>
        </w:r>
      </w:hyperlink>
    </w:p>
    <w:p w14:paraId="00000015" w14:textId="77777777" w:rsidR="002F0484" w:rsidRDefault="002F0484">
      <w:pPr>
        <w:pStyle w:val="normal0"/>
        <w:rPr>
          <w:rFonts w:ascii="Raleway" w:eastAsia="Raleway" w:hAnsi="Raleway" w:cs="Raleway"/>
        </w:rPr>
      </w:pPr>
    </w:p>
    <w:p w14:paraId="00000016" w14:textId="77777777" w:rsidR="002F0484" w:rsidRDefault="002F0484">
      <w:pPr>
        <w:pStyle w:val="normal0"/>
        <w:rPr>
          <w:rFonts w:ascii="Raleway" w:eastAsia="Raleway" w:hAnsi="Raleway" w:cs="Raleway"/>
        </w:rPr>
      </w:pPr>
    </w:p>
    <w:p w14:paraId="00000017" w14:textId="77777777" w:rsidR="002F0484" w:rsidRDefault="006C0871">
      <w:pPr>
        <w:pStyle w:val="normal0"/>
        <w:rPr>
          <w:rFonts w:ascii="Raleway" w:eastAsia="Raleway" w:hAnsi="Raleway" w:cs="Raleway"/>
          <w:b/>
        </w:rPr>
      </w:pPr>
      <w:r>
        <w:rPr>
          <w:rFonts w:ascii="Raleway" w:eastAsia="Raleway" w:hAnsi="Raleway" w:cs="Raleway"/>
          <w:b/>
        </w:rPr>
        <w:t>Holidays at the Harbor</w:t>
      </w:r>
    </w:p>
    <w:p w14:paraId="00000018" w14:textId="567C683D" w:rsidR="002F0484" w:rsidRDefault="006C0871">
      <w:pPr>
        <w:pStyle w:val="normal0"/>
        <w:rPr>
          <w:rFonts w:ascii="Raleway" w:eastAsia="Raleway" w:hAnsi="Raleway" w:cs="Raleway"/>
        </w:rPr>
      </w:pPr>
      <w:r>
        <w:rPr>
          <w:rFonts w:ascii="Raleway" w:eastAsia="Raleway" w:hAnsi="Raleway" w:cs="Raleway"/>
        </w:rPr>
        <w:t xml:space="preserve">Help spread holiday cheer at the National Harbor! Grab </w:t>
      </w:r>
      <w:del w:id="9" w:author="Kaletha Henry" w:date="2021-11-22T15:08:00Z">
        <w:r w:rsidDel="004F0916">
          <w:rPr>
            <w:rFonts w:ascii="Raleway" w:eastAsia="Raleway" w:hAnsi="Raleway" w:cs="Raleway"/>
          </w:rPr>
          <w:delText xml:space="preserve">some </w:delText>
        </w:r>
      </w:del>
      <w:r>
        <w:rPr>
          <w:rFonts w:ascii="Raleway" w:eastAsia="Raleway" w:hAnsi="Raleway" w:cs="Raleway"/>
        </w:rPr>
        <w:t>complimentary hot cocoa and watch a festive fireworks display</w:t>
      </w:r>
      <w:del w:id="10" w:author="Kaletha Henry" w:date="2021-11-22T15:08:00Z">
        <w:r w:rsidDel="004F0916">
          <w:rPr>
            <w:rFonts w:ascii="Raleway" w:eastAsia="Raleway" w:hAnsi="Raleway" w:cs="Raleway"/>
          </w:rPr>
          <w:delText>, then</w:delText>
        </w:r>
      </w:del>
      <w:ins w:id="11" w:author="Kaletha Henry" w:date="2021-11-22T15:08:00Z">
        <w:r w:rsidR="004F0916">
          <w:rPr>
            <w:rFonts w:ascii="Raleway" w:eastAsia="Raleway" w:hAnsi="Raleway" w:cs="Raleway"/>
          </w:rPr>
          <w:t>.</w:t>
        </w:r>
      </w:ins>
      <w:r>
        <w:rPr>
          <w:rFonts w:ascii="Raleway" w:eastAsia="Raleway" w:hAnsi="Raleway" w:cs="Raleway"/>
        </w:rPr>
        <w:t xml:space="preserve"> </w:t>
      </w:r>
      <w:ins w:id="12" w:author="Kaletha Henry" w:date="2021-11-22T15:08:00Z">
        <w:r w:rsidR="004F0916">
          <w:rPr>
            <w:rFonts w:ascii="Raleway" w:eastAsia="Raleway" w:hAnsi="Raleway" w:cs="Raleway"/>
          </w:rPr>
          <w:t>T</w:t>
        </w:r>
      </w:ins>
      <w:del w:id="13" w:author="Kaletha Henry" w:date="2021-11-22T15:08:00Z">
        <w:r w:rsidDel="004F0916">
          <w:rPr>
            <w:rFonts w:ascii="Raleway" w:eastAsia="Raleway" w:hAnsi="Raleway" w:cs="Raleway"/>
          </w:rPr>
          <w:delText>t</w:delText>
        </w:r>
      </w:del>
      <w:r>
        <w:rPr>
          <w:rFonts w:ascii="Raleway" w:eastAsia="Raleway" w:hAnsi="Raleway" w:cs="Raleway"/>
        </w:rPr>
        <w:t xml:space="preserve">ake in the nightly lighting of the Christmas tree and snag a picture with Santa by the Capital Wheel. Loaded with fun activities day and night, this is a holiday event not to miss.   </w:t>
      </w:r>
    </w:p>
    <w:p w14:paraId="00000019" w14:textId="77777777" w:rsidR="002F0484" w:rsidRDefault="002F0484">
      <w:pPr>
        <w:pStyle w:val="normal0"/>
        <w:rPr>
          <w:rFonts w:ascii="Raleway" w:eastAsia="Raleway" w:hAnsi="Raleway" w:cs="Raleway"/>
        </w:rPr>
      </w:pPr>
    </w:p>
    <w:p w14:paraId="0000001A" w14:textId="77777777" w:rsidR="002F0484" w:rsidRDefault="006C0871">
      <w:pPr>
        <w:pStyle w:val="normal0"/>
        <w:ind w:left="720"/>
        <w:rPr>
          <w:rFonts w:ascii="Raleway" w:eastAsia="Raleway" w:hAnsi="Raleway" w:cs="Raleway"/>
        </w:rPr>
      </w:pPr>
      <w:r>
        <w:rPr>
          <w:rFonts w:ascii="Raleway" w:eastAsia="Raleway" w:hAnsi="Raleway" w:cs="Raleway"/>
          <w:b/>
        </w:rPr>
        <w:t xml:space="preserve">CTA: </w:t>
      </w:r>
      <w:r>
        <w:rPr>
          <w:rFonts w:ascii="Raleway" w:eastAsia="Raleway" w:hAnsi="Raleway" w:cs="Raleway"/>
        </w:rPr>
        <w:t>More Holiday Fun</w:t>
      </w:r>
    </w:p>
    <w:p w14:paraId="0000001B" w14:textId="77777777" w:rsidR="002F0484" w:rsidRDefault="006C0871">
      <w:pPr>
        <w:pStyle w:val="normal0"/>
        <w:ind w:left="720"/>
        <w:rPr>
          <w:rFonts w:ascii="Raleway" w:eastAsia="Raleway" w:hAnsi="Raleway" w:cs="Raleway"/>
        </w:rPr>
      </w:pPr>
      <w:r>
        <w:rPr>
          <w:rFonts w:ascii="Raleway" w:eastAsia="Raleway" w:hAnsi="Raleway" w:cs="Raleway"/>
          <w:b/>
        </w:rPr>
        <w:t>Link:</w:t>
      </w:r>
      <w:r>
        <w:rPr>
          <w:rFonts w:ascii="Raleway" w:eastAsia="Raleway" w:hAnsi="Raleway" w:cs="Raleway"/>
        </w:rPr>
        <w:t xml:space="preserve"> </w:t>
      </w:r>
      <w:hyperlink r:id="rId8">
        <w:r>
          <w:rPr>
            <w:rFonts w:ascii="Raleway" w:eastAsia="Raleway" w:hAnsi="Raleway" w:cs="Raleway"/>
            <w:color w:val="1155CC"/>
            <w:u w:val="single"/>
          </w:rPr>
          <w:t>https://www.nationalharbor.com/events/annual-events/holidays/?gclid=CjwKCAiAnO2MBhApEiwA8q0HYdd8VtpfXJ-sK7iHRIsRxc4Nf7pmwjkPwckAA1HLobtNm-r4LUteWhoC4DgQAvD_BwE</w:t>
        </w:r>
      </w:hyperlink>
    </w:p>
    <w:p w14:paraId="0000001C" w14:textId="77777777" w:rsidR="002F0484" w:rsidRDefault="002F0484">
      <w:pPr>
        <w:pStyle w:val="normal0"/>
        <w:rPr>
          <w:rFonts w:ascii="Raleway" w:eastAsia="Raleway" w:hAnsi="Raleway" w:cs="Raleway"/>
        </w:rPr>
      </w:pPr>
    </w:p>
    <w:p w14:paraId="0000001D" w14:textId="77777777" w:rsidR="002F0484" w:rsidRDefault="006C0871">
      <w:pPr>
        <w:pStyle w:val="normal0"/>
        <w:rPr>
          <w:rFonts w:ascii="Raleway" w:eastAsia="Raleway" w:hAnsi="Raleway" w:cs="Raleway"/>
          <w:b/>
        </w:rPr>
      </w:pPr>
      <w:r>
        <w:rPr>
          <w:rFonts w:ascii="Raleway" w:eastAsia="Raleway" w:hAnsi="Raleway" w:cs="Raleway"/>
          <w:b/>
        </w:rPr>
        <w:t xml:space="preserve">Jingle Bell Country Tours </w:t>
      </w:r>
    </w:p>
    <w:p w14:paraId="0000001E" w14:textId="01AED51C" w:rsidR="002F0484" w:rsidRDefault="006C0871">
      <w:pPr>
        <w:pStyle w:val="normal0"/>
        <w:shd w:val="clear" w:color="auto" w:fill="FFFFFF"/>
        <w:rPr>
          <w:rFonts w:ascii="Raleway" w:eastAsia="Raleway" w:hAnsi="Raleway" w:cs="Raleway"/>
          <w:color w:val="222222"/>
        </w:rPr>
      </w:pPr>
      <w:r>
        <w:rPr>
          <w:rFonts w:ascii="Raleway" w:eastAsia="Raleway" w:hAnsi="Raleway" w:cs="Raleway"/>
          <w:color w:val="222222"/>
        </w:rPr>
        <w:lastRenderedPageBreak/>
        <w:t>This season, Brandywine Carriage Tours is offering a four-mile horse-drawn carriage ride down beautiful local lanes. Enjoy the postcard-</w:t>
      </w:r>
      <w:del w:id="14" w:author="Kaletha Henry" w:date="2021-11-22T14:08:00Z">
        <w:r w:rsidDel="006C0871">
          <w:rPr>
            <w:rFonts w:ascii="Raleway" w:eastAsia="Raleway" w:hAnsi="Raleway" w:cs="Raleway"/>
            <w:color w:val="222222"/>
          </w:rPr>
          <w:delText xml:space="preserve">worth </w:delText>
        </w:r>
      </w:del>
      <w:ins w:id="15" w:author="Kaletha Henry" w:date="2021-11-22T14:08:00Z">
        <w:r>
          <w:rPr>
            <w:rFonts w:ascii="Raleway" w:eastAsia="Raleway" w:hAnsi="Raleway" w:cs="Raleway"/>
            <w:color w:val="222222"/>
          </w:rPr>
          <w:t>worth</w:t>
        </w:r>
      </w:ins>
      <w:ins w:id="16" w:author="Kaletha Henry" w:date="2021-11-22T14:09:00Z">
        <w:r>
          <w:rPr>
            <w:rFonts w:ascii="Raleway" w:eastAsia="Raleway" w:hAnsi="Raleway" w:cs="Raleway"/>
            <w:color w:val="222222"/>
          </w:rPr>
          <w:t>y</w:t>
        </w:r>
      </w:ins>
      <w:ins w:id="17" w:author="Kaletha Henry" w:date="2021-11-22T14:08:00Z">
        <w:r>
          <w:rPr>
            <w:rFonts w:ascii="Raleway" w:eastAsia="Raleway" w:hAnsi="Raleway" w:cs="Raleway"/>
            <w:color w:val="222222"/>
          </w:rPr>
          <w:t xml:space="preserve"> </w:t>
        </w:r>
      </w:ins>
      <w:r>
        <w:rPr>
          <w:rFonts w:ascii="Raleway" w:eastAsia="Raleway" w:hAnsi="Raleway" w:cs="Raleway"/>
          <w:color w:val="222222"/>
        </w:rPr>
        <w:t xml:space="preserve">views of open fields, thick woods and stunning Maryland farms. Pick up a bottle of wine from any of the nearby Legacy Wine Trail wineries to enjoy onboard.  </w:t>
      </w:r>
    </w:p>
    <w:p w14:paraId="0000001F" w14:textId="77777777" w:rsidR="002F0484" w:rsidRDefault="006C0871">
      <w:pPr>
        <w:pStyle w:val="normal0"/>
        <w:rPr>
          <w:rFonts w:ascii="Raleway" w:eastAsia="Raleway" w:hAnsi="Raleway" w:cs="Raleway"/>
        </w:rPr>
      </w:pPr>
      <w:r>
        <w:rPr>
          <w:rFonts w:ascii="Raleway" w:eastAsia="Raleway" w:hAnsi="Raleway" w:cs="Raleway"/>
          <w:b/>
        </w:rPr>
        <w:tab/>
        <w:t xml:space="preserve">CTA: </w:t>
      </w:r>
      <w:r>
        <w:rPr>
          <w:rFonts w:ascii="Raleway" w:eastAsia="Raleway" w:hAnsi="Raleway" w:cs="Raleway"/>
        </w:rPr>
        <w:t>See,</w:t>
      </w:r>
      <w:r>
        <w:rPr>
          <w:rFonts w:ascii="Raleway" w:eastAsia="Raleway" w:hAnsi="Raleway" w:cs="Raleway"/>
          <w:b/>
        </w:rPr>
        <w:t xml:space="preserve"> </w:t>
      </w:r>
      <w:r>
        <w:rPr>
          <w:rFonts w:ascii="Raleway" w:eastAsia="Raleway" w:hAnsi="Raleway" w:cs="Raleway"/>
        </w:rPr>
        <w:t>Sip &amp; Ride</w:t>
      </w:r>
    </w:p>
    <w:p w14:paraId="00000020" w14:textId="77777777" w:rsidR="002F0484" w:rsidRDefault="006C0871">
      <w:pPr>
        <w:pStyle w:val="normal0"/>
        <w:ind w:firstLine="720"/>
        <w:rPr>
          <w:rFonts w:ascii="Raleway" w:eastAsia="Raleway" w:hAnsi="Raleway" w:cs="Raleway"/>
          <w:b/>
        </w:rPr>
      </w:pPr>
      <w:r>
        <w:rPr>
          <w:rFonts w:ascii="Raleway" w:eastAsia="Raleway" w:hAnsi="Raleway" w:cs="Raleway"/>
          <w:b/>
        </w:rPr>
        <w:t xml:space="preserve">Link: </w:t>
      </w:r>
      <w:hyperlink r:id="rId9">
        <w:r>
          <w:rPr>
            <w:rFonts w:ascii="Raleway" w:eastAsia="Raleway" w:hAnsi="Raleway" w:cs="Raleway"/>
            <w:color w:val="0000FF"/>
            <w:u w:val="single"/>
          </w:rPr>
          <w:t>www.brandywinecarriagetours.com/our-tours</w:t>
        </w:r>
      </w:hyperlink>
    </w:p>
    <w:p w14:paraId="00000021" w14:textId="77777777" w:rsidR="002F0484" w:rsidRDefault="002F0484">
      <w:pPr>
        <w:pStyle w:val="normal0"/>
        <w:rPr>
          <w:rFonts w:ascii="Raleway" w:eastAsia="Raleway" w:hAnsi="Raleway" w:cs="Raleway"/>
        </w:rPr>
      </w:pPr>
    </w:p>
    <w:p w14:paraId="00000022" w14:textId="77777777" w:rsidR="002F0484" w:rsidRDefault="002F0484">
      <w:pPr>
        <w:pStyle w:val="normal0"/>
        <w:ind w:left="720"/>
        <w:rPr>
          <w:rFonts w:ascii="Raleway" w:eastAsia="Raleway" w:hAnsi="Raleway" w:cs="Raleway"/>
        </w:rPr>
      </w:pPr>
    </w:p>
    <w:p w14:paraId="00000023" w14:textId="77777777" w:rsidR="002F0484" w:rsidRDefault="006C0871">
      <w:pPr>
        <w:pStyle w:val="normal0"/>
        <w:shd w:val="clear" w:color="auto" w:fill="FFFFFF"/>
        <w:rPr>
          <w:rFonts w:ascii="Raleway" w:eastAsia="Raleway" w:hAnsi="Raleway" w:cs="Raleway"/>
          <w:b/>
          <w:color w:val="050505"/>
        </w:rPr>
      </w:pPr>
      <w:r>
        <w:rPr>
          <w:rFonts w:ascii="Raleway" w:eastAsia="Raleway" w:hAnsi="Raleway" w:cs="Raleway"/>
          <w:b/>
          <w:color w:val="050505"/>
        </w:rPr>
        <w:t>Marietta House Museum Winter Tours</w:t>
      </w:r>
    </w:p>
    <w:p w14:paraId="00000024" w14:textId="77777777" w:rsidR="002F0484" w:rsidRDefault="006C0871">
      <w:pPr>
        <w:pStyle w:val="normal0"/>
        <w:widowControl w:val="0"/>
        <w:shd w:val="clear" w:color="auto" w:fill="FFFFFF"/>
        <w:rPr>
          <w:rFonts w:ascii="Raleway" w:eastAsia="Raleway" w:hAnsi="Raleway" w:cs="Raleway"/>
          <w:color w:val="050505"/>
        </w:rPr>
      </w:pPr>
      <w:r>
        <w:rPr>
          <w:rFonts w:ascii="Raleway" w:eastAsia="Raleway" w:hAnsi="Raleway" w:cs="Raleway"/>
          <w:color w:val="050505"/>
        </w:rPr>
        <w:t xml:space="preserve">Step inside the Marietta House Museum for a holiday-infused glimpse at the lives of those that once occupied the beautiful home. Learn about the traditions, recipes and work that took place over the winter season. In-person (12/4/21) and virtual tours (12/02/21) are offered this year and can be reserved by emailing </w:t>
      </w:r>
      <w:hyperlink r:id="rId10">
        <w:r>
          <w:rPr>
            <w:rFonts w:ascii="Raleway" w:eastAsia="Raleway" w:hAnsi="Raleway" w:cs="Raleway"/>
            <w:color w:val="1155CC"/>
            <w:u w:val="single"/>
          </w:rPr>
          <w:t>stacey.hawkins@pgparks.com</w:t>
        </w:r>
      </w:hyperlink>
      <w:r>
        <w:rPr>
          <w:rFonts w:ascii="Raleway" w:eastAsia="Raleway" w:hAnsi="Raleway" w:cs="Raleway"/>
          <w:color w:val="050505"/>
        </w:rPr>
        <w:t xml:space="preserve">.     </w:t>
      </w:r>
    </w:p>
    <w:p w14:paraId="00000025" w14:textId="77777777" w:rsidR="002F0484" w:rsidRDefault="006C0871">
      <w:pPr>
        <w:pStyle w:val="normal0"/>
        <w:widowControl w:val="0"/>
        <w:shd w:val="clear" w:color="auto" w:fill="FFFFFF"/>
        <w:ind w:left="720"/>
        <w:rPr>
          <w:rFonts w:ascii="Raleway" w:eastAsia="Raleway" w:hAnsi="Raleway" w:cs="Raleway"/>
          <w:color w:val="050505"/>
        </w:rPr>
      </w:pPr>
      <w:r>
        <w:rPr>
          <w:rFonts w:ascii="Raleway" w:eastAsia="Raleway" w:hAnsi="Raleway" w:cs="Raleway"/>
          <w:b/>
          <w:color w:val="050505"/>
        </w:rPr>
        <w:t>CTA:</w:t>
      </w:r>
      <w:r>
        <w:rPr>
          <w:rFonts w:ascii="Raleway" w:eastAsia="Raleway" w:hAnsi="Raleway" w:cs="Raleway"/>
          <w:color w:val="050505"/>
        </w:rPr>
        <w:t xml:space="preserve"> Holiday History</w:t>
      </w:r>
    </w:p>
    <w:p w14:paraId="00000026" w14:textId="77777777" w:rsidR="002F0484" w:rsidRDefault="006C0871">
      <w:pPr>
        <w:pStyle w:val="normal0"/>
        <w:widowControl w:val="0"/>
        <w:shd w:val="clear" w:color="auto" w:fill="FFFFFF"/>
        <w:ind w:left="720"/>
        <w:rPr>
          <w:rFonts w:ascii="Raleway" w:eastAsia="Raleway" w:hAnsi="Raleway" w:cs="Raleway"/>
          <w:color w:val="050505"/>
        </w:rPr>
      </w:pPr>
      <w:r>
        <w:rPr>
          <w:rFonts w:ascii="Raleway" w:eastAsia="Raleway" w:hAnsi="Raleway" w:cs="Raleway"/>
          <w:b/>
          <w:color w:val="050505"/>
        </w:rPr>
        <w:t>Link:</w:t>
      </w:r>
      <w:r>
        <w:rPr>
          <w:rFonts w:ascii="Raleway" w:eastAsia="Raleway" w:hAnsi="Raleway" w:cs="Raleway"/>
          <w:color w:val="050505"/>
        </w:rPr>
        <w:t xml:space="preserve"> </w:t>
      </w:r>
      <w:hyperlink r:id="rId11">
        <w:r>
          <w:rPr>
            <w:rFonts w:ascii="Raleway" w:eastAsia="Raleway" w:hAnsi="Raleway" w:cs="Raleway"/>
            <w:color w:val="1155CC"/>
            <w:u w:val="single"/>
          </w:rPr>
          <w:t>https://www.pgparks.com/3072/Marietta-House-Museum</w:t>
        </w:r>
      </w:hyperlink>
    </w:p>
    <w:p w14:paraId="00000027" w14:textId="77777777" w:rsidR="002F0484" w:rsidRDefault="002F0484">
      <w:pPr>
        <w:pStyle w:val="normal0"/>
        <w:rPr>
          <w:rFonts w:ascii="Raleway" w:eastAsia="Raleway" w:hAnsi="Raleway" w:cs="Raleway"/>
        </w:rPr>
      </w:pPr>
    </w:p>
    <w:p w14:paraId="00000028" w14:textId="77777777" w:rsidR="002F0484" w:rsidRDefault="002F0484">
      <w:pPr>
        <w:pStyle w:val="normal0"/>
        <w:rPr>
          <w:rFonts w:ascii="Raleway" w:eastAsia="Raleway" w:hAnsi="Raleway" w:cs="Raleway"/>
        </w:rPr>
      </w:pPr>
    </w:p>
    <w:p w14:paraId="00000029" w14:textId="77777777" w:rsidR="002F0484" w:rsidRDefault="006C0871">
      <w:pPr>
        <w:pStyle w:val="normal0"/>
        <w:rPr>
          <w:rFonts w:ascii="Raleway" w:eastAsia="Raleway" w:hAnsi="Raleway" w:cs="Raleway"/>
          <w:b/>
        </w:rPr>
      </w:pPr>
      <w:r>
        <w:rPr>
          <w:rFonts w:ascii="Raleway" w:eastAsia="Raleway" w:hAnsi="Raleway" w:cs="Raleway"/>
          <w:b/>
        </w:rPr>
        <w:t xml:space="preserve">Six Flags America: Holiday in the Park </w:t>
      </w:r>
    </w:p>
    <w:p w14:paraId="0000002A" w14:textId="1C81E9E4" w:rsidR="002F0484" w:rsidRDefault="006C0871">
      <w:pPr>
        <w:pStyle w:val="normal0"/>
        <w:rPr>
          <w:rFonts w:ascii="Raleway" w:eastAsia="Raleway" w:hAnsi="Raleway" w:cs="Raleway"/>
        </w:rPr>
      </w:pPr>
      <w:r>
        <w:rPr>
          <w:rFonts w:ascii="Raleway" w:eastAsia="Raleway" w:hAnsi="Raleway" w:cs="Raleway"/>
        </w:rPr>
        <w:t xml:space="preserve">Explore the magic of the season at Six Flag America. Through January 2nd, </w:t>
      </w:r>
      <w:del w:id="18" w:author="Kaletha Henry" w:date="2021-11-22T15:09:00Z">
        <w:r w:rsidDel="002539B3">
          <w:rPr>
            <w:rFonts w:ascii="Raleway" w:eastAsia="Raleway" w:hAnsi="Raleway" w:cs="Raleway"/>
          </w:rPr>
          <w:delText xml:space="preserve">our </w:delText>
        </w:r>
      </w:del>
      <w:ins w:id="19" w:author="Kaletha Henry" w:date="2021-11-22T15:09:00Z">
        <w:r w:rsidR="002539B3">
          <w:rPr>
            <w:rFonts w:ascii="Raleway" w:eastAsia="Raleway" w:hAnsi="Raleway" w:cs="Raleway"/>
          </w:rPr>
          <w:t>the</w:t>
        </w:r>
        <w:r w:rsidR="002539B3">
          <w:rPr>
            <w:rFonts w:ascii="Raleway" w:eastAsia="Raleway" w:hAnsi="Raleway" w:cs="Raleway"/>
          </w:rPr>
          <w:t xml:space="preserve"> </w:t>
        </w:r>
      </w:ins>
      <w:del w:id="20" w:author="Kaletha Henry" w:date="2021-11-22T15:10:00Z">
        <w:r w:rsidDel="002539B3">
          <w:rPr>
            <w:rFonts w:ascii="Raleway" w:eastAsia="Raleway" w:hAnsi="Raleway" w:cs="Raleway"/>
          </w:rPr>
          <w:delText xml:space="preserve">local </w:delText>
        </w:r>
      </w:del>
      <w:r>
        <w:rPr>
          <w:rFonts w:ascii="Raleway" w:eastAsia="Raleway" w:hAnsi="Raleway" w:cs="Raleway"/>
        </w:rPr>
        <w:t xml:space="preserve">theme park offers unforgettable holiday fun. Take in a magical light show or musical performance, stroll through Christmas-themed attractions, nibble on s’mores around a fire pit and </w:t>
      </w:r>
      <w:del w:id="21" w:author="Kaletha Henry" w:date="2021-11-22T14:00:00Z">
        <w:r w:rsidDel="007C2D5E">
          <w:rPr>
            <w:rFonts w:ascii="Raleway" w:eastAsia="Raleway" w:hAnsi="Raleway" w:cs="Raleway"/>
          </w:rPr>
          <w:delText xml:space="preserve">even </w:delText>
        </w:r>
      </w:del>
      <w:r>
        <w:rPr>
          <w:rFonts w:ascii="Raleway" w:eastAsia="Raleway" w:hAnsi="Raleway" w:cs="Raleway"/>
        </w:rPr>
        <w:t xml:space="preserve">visit with Santa. Indulge in this limited-time fun and make memories that will last a lifetime.  </w:t>
      </w:r>
    </w:p>
    <w:p w14:paraId="0000002B" w14:textId="14E6B8AE" w:rsidR="002F0484" w:rsidRDefault="006C0871">
      <w:pPr>
        <w:pStyle w:val="normal0"/>
        <w:ind w:firstLine="720"/>
        <w:rPr>
          <w:rFonts w:ascii="Raleway" w:eastAsia="Raleway" w:hAnsi="Raleway" w:cs="Raleway"/>
        </w:rPr>
      </w:pPr>
      <w:r>
        <w:rPr>
          <w:rFonts w:ascii="Raleway" w:eastAsia="Raleway" w:hAnsi="Raleway" w:cs="Raleway"/>
          <w:b/>
        </w:rPr>
        <w:t>CTA:</w:t>
      </w:r>
      <w:r>
        <w:rPr>
          <w:rFonts w:ascii="Raleway" w:eastAsia="Raleway" w:hAnsi="Raleway" w:cs="Raleway"/>
        </w:rPr>
        <w:t xml:space="preserve"> </w:t>
      </w:r>
      <w:del w:id="22" w:author="Kaletha Henry" w:date="2021-11-22T15:10:00Z">
        <w:r w:rsidDel="002539B3">
          <w:rPr>
            <w:rFonts w:ascii="Raleway" w:eastAsia="Raleway" w:hAnsi="Raleway" w:cs="Raleway"/>
          </w:rPr>
          <w:delText>Plan Your Day</w:delText>
        </w:r>
      </w:del>
      <w:ins w:id="23" w:author="Kaletha Henry" w:date="2021-11-22T15:10:00Z">
        <w:r w:rsidR="002539B3">
          <w:rPr>
            <w:rFonts w:ascii="Raleway" w:eastAsia="Raleway" w:hAnsi="Raleway" w:cs="Raleway"/>
          </w:rPr>
          <w:t>Feel Amused</w:t>
        </w:r>
      </w:ins>
      <w:bookmarkStart w:id="24" w:name="_GoBack"/>
      <w:bookmarkEnd w:id="24"/>
      <w:r>
        <w:rPr>
          <w:rFonts w:ascii="Raleway" w:eastAsia="Raleway" w:hAnsi="Raleway" w:cs="Raleway"/>
        </w:rPr>
        <w:t xml:space="preserve"> </w:t>
      </w:r>
    </w:p>
    <w:p w14:paraId="0000002C" w14:textId="77777777" w:rsidR="002F0484" w:rsidRDefault="006C0871">
      <w:pPr>
        <w:pStyle w:val="normal0"/>
        <w:ind w:left="720"/>
        <w:rPr>
          <w:rFonts w:ascii="Raleway" w:eastAsia="Raleway" w:hAnsi="Raleway" w:cs="Raleway"/>
        </w:rPr>
      </w:pPr>
      <w:r>
        <w:rPr>
          <w:rFonts w:ascii="Raleway" w:eastAsia="Raleway" w:hAnsi="Raleway" w:cs="Raleway"/>
          <w:b/>
        </w:rPr>
        <w:t xml:space="preserve">Link: </w:t>
      </w:r>
      <w:hyperlink r:id="rId12" w:anchor="hours">
        <w:r>
          <w:rPr>
            <w:rFonts w:ascii="Raleway" w:eastAsia="Raleway" w:hAnsi="Raleway" w:cs="Raleway"/>
            <w:color w:val="1155CC"/>
            <w:u w:val="single"/>
          </w:rPr>
          <w:t>https://www.sixflags.com/america/events/holiday-in-the-park#hours</w:t>
        </w:r>
      </w:hyperlink>
    </w:p>
    <w:p w14:paraId="0000002D" w14:textId="77777777" w:rsidR="002F0484" w:rsidRDefault="002F0484">
      <w:pPr>
        <w:pStyle w:val="normal0"/>
        <w:rPr>
          <w:rFonts w:ascii="Raleway" w:eastAsia="Raleway" w:hAnsi="Raleway" w:cs="Raleway"/>
        </w:rPr>
      </w:pPr>
    </w:p>
    <w:p w14:paraId="0000002E" w14:textId="77777777" w:rsidR="002F0484" w:rsidRDefault="002F0484">
      <w:pPr>
        <w:pStyle w:val="normal0"/>
        <w:rPr>
          <w:rFonts w:ascii="Raleway" w:eastAsia="Raleway" w:hAnsi="Raleway" w:cs="Raleway"/>
        </w:rPr>
      </w:pPr>
    </w:p>
    <w:p w14:paraId="0000002F" w14:textId="77777777" w:rsidR="002F0484" w:rsidRDefault="006C0871">
      <w:pPr>
        <w:pStyle w:val="normal0"/>
        <w:widowControl w:val="0"/>
        <w:rPr>
          <w:rFonts w:ascii="Raleway" w:eastAsia="Raleway" w:hAnsi="Raleway" w:cs="Raleway"/>
          <w:b/>
        </w:rPr>
      </w:pPr>
      <w:r>
        <w:rPr>
          <w:rFonts w:ascii="Raleway" w:eastAsia="Raleway" w:hAnsi="Raleway" w:cs="Raleway"/>
          <w:b/>
        </w:rPr>
        <w:t xml:space="preserve">Trains and Planes </w:t>
      </w:r>
    </w:p>
    <w:p w14:paraId="00000030" w14:textId="7B990317" w:rsidR="002F0484" w:rsidRDefault="006C0871">
      <w:pPr>
        <w:pStyle w:val="normal0"/>
        <w:shd w:val="clear" w:color="auto" w:fill="FFFFFF"/>
        <w:rPr>
          <w:rFonts w:ascii="Raleway" w:eastAsia="Raleway" w:hAnsi="Raleway" w:cs="Raleway"/>
          <w:color w:val="222222"/>
        </w:rPr>
      </w:pPr>
      <w:r>
        <w:rPr>
          <w:rFonts w:ascii="Raleway" w:eastAsia="Raleway" w:hAnsi="Raleway" w:cs="Raleway"/>
          <w:color w:val="222222"/>
        </w:rPr>
        <w:t>The National Capital Trackers are returning to the College Park Aviation Museum with their fleet of mechanical model trains. Hear the whistles blow as the trains trundle around their tracks in this incredible exhibit. Learn about the trains, their past and their connection with the College Park Airport. The exhibit is open to the public on December 17, 18 &amp; 19 from 10</w:t>
      </w:r>
      <w:ins w:id="25" w:author="Kaletha Henry" w:date="2021-11-22T14:00:00Z">
        <w:r w:rsidR="007C2D5E">
          <w:rPr>
            <w:rFonts w:ascii="Raleway" w:eastAsia="Raleway" w:hAnsi="Raleway" w:cs="Raleway"/>
            <w:color w:val="222222"/>
          </w:rPr>
          <w:t>:00</w:t>
        </w:r>
      </w:ins>
      <w:r>
        <w:rPr>
          <w:rFonts w:ascii="Raleway" w:eastAsia="Raleway" w:hAnsi="Raleway" w:cs="Raleway"/>
          <w:color w:val="222222"/>
        </w:rPr>
        <w:t xml:space="preserve"> am - 4:00 pm.     </w:t>
      </w:r>
    </w:p>
    <w:p w14:paraId="00000031" w14:textId="77777777" w:rsidR="002F0484" w:rsidRDefault="006C0871">
      <w:pPr>
        <w:pStyle w:val="normal0"/>
        <w:widowControl w:val="0"/>
        <w:shd w:val="clear" w:color="auto" w:fill="FFFFFF"/>
        <w:ind w:left="720"/>
        <w:rPr>
          <w:rFonts w:ascii="Raleway" w:eastAsia="Raleway" w:hAnsi="Raleway" w:cs="Raleway"/>
        </w:rPr>
      </w:pPr>
      <w:r>
        <w:rPr>
          <w:rFonts w:ascii="Raleway" w:eastAsia="Raleway" w:hAnsi="Raleway" w:cs="Raleway"/>
          <w:b/>
        </w:rPr>
        <w:t xml:space="preserve">CTA: </w:t>
      </w:r>
      <w:r>
        <w:rPr>
          <w:rFonts w:ascii="Raleway" w:eastAsia="Raleway" w:hAnsi="Raleway" w:cs="Raleway"/>
        </w:rPr>
        <w:t xml:space="preserve">All Aboard!  </w:t>
      </w:r>
    </w:p>
    <w:p w14:paraId="00000032" w14:textId="77777777" w:rsidR="002F0484" w:rsidRDefault="006C0871">
      <w:pPr>
        <w:pStyle w:val="normal0"/>
        <w:widowControl w:val="0"/>
        <w:shd w:val="clear" w:color="auto" w:fill="FFFFFF"/>
        <w:ind w:left="720"/>
        <w:rPr>
          <w:rFonts w:ascii="Raleway" w:eastAsia="Raleway" w:hAnsi="Raleway" w:cs="Raleway"/>
          <w:color w:val="1155CC"/>
          <w:u w:val="single"/>
        </w:rPr>
      </w:pPr>
      <w:r>
        <w:rPr>
          <w:rFonts w:ascii="Raleway" w:eastAsia="Raleway" w:hAnsi="Raleway" w:cs="Raleway"/>
          <w:b/>
        </w:rPr>
        <w:t xml:space="preserve">Link: </w:t>
      </w:r>
      <w:hyperlink r:id="rId13">
        <w:r>
          <w:rPr>
            <w:rFonts w:ascii="Raleway" w:eastAsia="Raleway" w:hAnsi="Raleway" w:cs="Raleway"/>
            <w:color w:val="1155CC"/>
            <w:u w:val="single"/>
          </w:rPr>
          <w:t>https://www.facebook.com/events/216216650629674/?ref=newsfeed</w:t>
        </w:r>
      </w:hyperlink>
    </w:p>
    <w:p w14:paraId="00000033" w14:textId="77777777" w:rsidR="002F0484" w:rsidRDefault="002F0484">
      <w:pPr>
        <w:pStyle w:val="normal0"/>
        <w:rPr>
          <w:rFonts w:ascii="Raleway" w:eastAsia="Raleway" w:hAnsi="Raleway" w:cs="Raleway"/>
        </w:rPr>
      </w:pPr>
    </w:p>
    <w:p w14:paraId="00000034" w14:textId="77777777" w:rsidR="002F0484" w:rsidRDefault="002F0484">
      <w:pPr>
        <w:pStyle w:val="normal0"/>
        <w:rPr>
          <w:rFonts w:ascii="Raleway" w:eastAsia="Raleway" w:hAnsi="Raleway" w:cs="Raleway"/>
        </w:rPr>
      </w:pPr>
    </w:p>
    <w:p w14:paraId="00000035" w14:textId="77777777" w:rsidR="002F0484" w:rsidRDefault="006C0871">
      <w:pPr>
        <w:pStyle w:val="normal0"/>
        <w:rPr>
          <w:rFonts w:ascii="Raleway" w:eastAsia="Raleway" w:hAnsi="Raleway" w:cs="Raleway"/>
        </w:rPr>
      </w:pPr>
      <w:r>
        <w:rPr>
          <w:rFonts w:ascii="Raleway" w:eastAsia="Raleway" w:hAnsi="Raleway" w:cs="Raleway"/>
          <w:b/>
        </w:rPr>
        <w:t>Watkins Park Festival of Lights</w:t>
      </w:r>
      <w:r>
        <w:rPr>
          <w:rFonts w:ascii="Raleway" w:eastAsia="Raleway" w:hAnsi="Raleway" w:cs="Raleway"/>
        </w:rPr>
        <w:t xml:space="preserve"> </w:t>
      </w:r>
    </w:p>
    <w:p w14:paraId="00000036" w14:textId="670B9838" w:rsidR="002F0484" w:rsidRDefault="006C0871">
      <w:pPr>
        <w:pStyle w:val="normal0"/>
        <w:rPr>
          <w:rFonts w:ascii="Raleway" w:eastAsia="Raleway" w:hAnsi="Raleway" w:cs="Raleway"/>
          <w:color w:val="231F20"/>
          <w:highlight w:val="white"/>
        </w:rPr>
      </w:pPr>
      <w:r>
        <w:rPr>
          <w:rFonts w:ascii="Raleway" w:eastAsia="Raleway" w:hAnsi="Raleway" w:cs="Raleway"/>
          <w:color w:val="231F20"/>
          <w:highlight w:val="white"/>
        </w:rPr>
        <w:t xml:space="preserve">Witness the holiday glitz from the comfort of your own car! This Festival of Lights offers </w:t>
      </w:r>
      <w:del w:id="26" w:author="Kaletha Henry" w:date="2021-11-22T14:01:00Z">
        <w:r w:rsidDel="003E005F">
          <w:rPr>
            <w:rFonts w:ascii="Raleway" w:eastAsia="Raleway" w:hAnsi="Raleway" w:cs="Raleway"/>
            <w:color w:val="231F20"/>
            <w:highlight w:val="white"/>
          </w:rPr>
          <w:delText xml:space="preserve">3 </w:delText>
        </w:r>
      </w:del>
      <w:ins w:id="27" w:author="Kaletha Henry" w:date="2021-11-22T14:01:00Z">
        <w:r w:rsidR="003E005F">
          <w:rPr>
            <w:rFonts w:ascii="Raleway" w:eastAsia="Raleway" w:hAnsi="Raleway" w:cs="Raleway"/>
            <w:color w:val="231F20"/>
            <w:highlight w:val="white"/>
          </w:rPr>
          <w:t xml:space="preserve">three </w:t>
        </w:r>
      </w:ins>
      <w:r>
        <w:rPr>
          <w:rFonts w:ascii="Raleway" w:eastAsia="Raleway" w:hAnsi="Raleway" w:cs="Raleway"/>
          <w:color w:val="231F20"/>
          <w:highlight w:val="white"/>
        </w:rPr>
        <w:t>miles of dazzling holiday scenes, twinkling lights and pure holiday cheer. Pack some hot cocoa and experience the charm nightly from 5</w:t>
      </w:r>
      <w:ins w:id="28" w:author="Kaletha Henry" w:date="2021-11-22T14:01:00Z">
        <w:r w:rsidR="003E005F">
          <w:rPr>
            <w:rFonts w:ascii="Raleway" w:eastAsia="Raleway" w:hAnsi="Raleway" w:cs="Raleway"/>
            <w:color w:val="231F20"/>
            <w:highlight w:val="white"/>
          </w:rPr>
          <w:t>:00 pm</w:t>
        </w:r>
      </w:ins>
      <w:r>
        <w:rPr>
          <w:rFonts w:ascii="Raleway" w:eastAsia="Raleway" w:hAnsi="Raleway" w:cs="Raleway"/>
          <w:color w:val="231F20"/>
          <w:highlight w:val="white"/>
        </w:rPr>
        <w:t xml:space="preserve"> - 9:30 pm, November 26 - January 2. Advance ticket purchase is recommended. </w:t>
      </w:r>
    </w:p>
    <w:p w14:paraId="00000037" w14:textId="77777777" w:rsidR="002F0484" w:rsidRDefault="006C0871">
      <w:pPr>
        <w:pStyle w:val="normal0"/>
        <w:rPr>
          <w:rFonts w:ascii="Raleway" w:eastAsia="Raleway" w:hAnsi="Raleway" w:cs="Raleway"/>
          <w:color w:val="231F20"/>
          <w:highlight w:val="white"/>
        </w:rPr>
      </w:pPr>
      <w:r>
        <w:rPr>
          <w:rFonts w:ascii="Raleway" w:eastAsia="Raleway" w:hAnsi="Raleway" w:cs="Raleway"/>
          <w:color w:val="231F20"/>
          <w:highlight w:val="white"/>
        </w:rPr>
        <w:tab/>
      </w:r>
      <w:r>
        <w:rPr>
          <w:rFonts w:ascii="Raleway" w:eastAsia="Raleway" w:hAnsi="Raleway" w:cs="Raleway"/>
          <w:b/>
          <w:color w:val="231F20"/>
          <w:highlight w:val="white"/>
        </w:rPr>
        <w:t>CTA:</w:t>
      </w:r>
      <w:r>
        <w:rPr>
          <w:rFonts w:ascii="Raleway" w:eastAsia="Raleway" w:hAnsi="Raleway" w:cs="Raleway"/>
          <w:color w:val="231F20"/>
          <w:highlight w:val="white"/>
        </w:rPr>
        <w:t xml:space="preserve"> Buy Your Tickets </w:t>
      </w:r>
    </w:p>
    <w:p w14:paraId="00000038" w14:textId="77777777" w:rsidR="002F0484" w:rsidRDefault="006C0871">
      <w:pPr>
        <w:pStyle w:val="normal0"/>
        <w:rPr>
          <w:rFonts w:ascii="Raleway" w:eastAsia="Raleway" w:hAnsi="Raleway" w:cs="Raleway"/>
          <w:color w:val="231F20"/>
          <w:highlight w:val="white"/>
        </w:rPr>
      </w:pPr>
      <w:r>
        <w:rPr>
          <w:rFonts w:ascii="Raleway" w:eastAsia="Raleway" w:hAnsi="Raleway" w:cs="Raleway"/>
          <w:color w:val="231F20"/>
          <w:highlight w:val="white"/>
        </w:rPr>
        <w:tab/>
      </w:r>
      <w:r>
        <w:rPr>
          <w:rFonts w:ascii="Raleway" w:eastAsia="Raleway" w:hAnsi="Raleway" w:cs="Raleway"/>
          <w:b/>
          <w:color w:val="231F20"/>
          <w:highlight w:val="white"/>
        </w:rPr>
        <w:t>Link:</w:t>
      </w:r>
      <w:r>
        <w:rPr>
          <w:rFonts w:ascii="Raleway" w:eastAsia="Raleway" w:hAnsi="Raleway" w:cs="Raleway"/>
          <w:color w:val="231F20"/>
          <w:highlight w:val="white"/>
        </w:rPr>
        <w:t xml:space="preserve"> </w:t>
      </w:r>
      <w:hyperlink r:id="rId14">
        <w:r>
          <w:rPr>
            <w:rFonts w:ascii="Raleway" w:eastAsia="Raleway" w:hAnsi="Raleway" w:cs="Raleway"/>
            <w:color w:val="1155CC"/>
            <w:highlight w:val="white"/>
            <w:u w:val="single"/>
          </w:rPr>
          <w:t>https://pgparks.com/742/Festival-of-Lights</w:t>
        </w:r>
      </w:hyperlink>
    </w:p>
    <w:p w14:paraId="00000039" w14:textId="77777777" w:rsidR="002F0484" w:rsidRDefault="002F0484">
      <w:pPr>
        <w:pStyle w:val="normal0"/>
        <w:rPr>
          <w:rFonts w:ascii="Raleway" w:eastAsia="Raleway" w:hAnsi="Raleway" w:cs="Raleway"/>
        </w:rPr>
      </w:pPr>
    </w:p>
    <w:sectPr w:rsidR="002F04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aleway">
    <w:altName w:val="Times New Roman"/>
    <w:charset w:val="00"/>
    <w:family w:val="auto"/>
    <w:pitch w:val="variable"/>
    <w:sig w:usb0="A00002FF" w:usb1="5000205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compatSetting w:name="compatibilityMode" w:uri="http://schemas.microsoft.com/office/word" w:val="14"/>
  </w:compat>
  <w:rsids>
    <w:rsidRoot w:val="002F0484"/>
    <w:rsid w:val="001B535B"/>
    <w:rsid w:val="002539B3"/>
    <w:rsid w:val="002F0484"/>
    <w:rsid w:val="003E005F"/>
    <w:rsid w:val="00484F7D"/>
    <w:rsid w:val="004F0916"/>
    <w:rsid w:val="006C0871"/>
    <w:rsid w:val="007C2D5E"/>
    <w:rsid w:val="00F56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53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3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53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53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gparks.com/3072/Marietta-House-Museum" TargetMode="External"/><Relationship Id="rId12" Type="http://schemas.openxmlformats.org/officeDocument/2006/relationships/hyperlink" Target="https://www.sixflags.com/america/events/holiday-in-the-park" TargetMode="External"/><Relationship Id="rId13" Type="http://schemas.openxmlformats.org/officeDocument/2006/relationships/hyperlink" Target="https://www.facebook.com/events/216216650629674/?ref=newsfeed" TargetMode="External"/><Relationship Id="rId14" Type="http://schemas.openxmlformats.org/officeDocument/2006/relationships/hyperlink" Target="https://pgparks.com/742/Festival-of-Light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hristmasatgaylordnational.marriott.com/?elq_mid=7381&amp;elq_cid=9572856&amp;CH=11.11.2021%20Overnight%20Stay%20and%20Activities%20Email%20-%20WASGN" TargetMode="External"/><Relationship Id="rId6" Type="http://schemas.openxmlformats.org/officeDocument/2006/relationships/hyperlink" Target="https://www.pgparks.com/Calendar.aspx?EID=18025" TargetMode="External"/><Relationship Id="rId7" Type="http://schemas.openxmlformats.org/officeDocument/2006/relationships/hyperlink" Target="https://urldefense.proofpoint.com/v2/url?u=https-3A__foxfirefarmmdbooking.as.me_schedule.php&amp;d=DwMFaQ&amp;c=euGZstcaTDllvimEN8b7jXrwqOf-v5A_CdpgnVfiiMM&amp;r=iOK6Nqc8-yzwXgUyh9lWA6yQY-a6vxNdhjPiBUH8y_4&amp;m=GpMAfH3wJIMC8hizkIxVWn6yeGU8Gm17G_V0EC0-Emg&amp;s=04oMGI8CE24_P_Ur0PU2WxjoWJ1lc6aYp_ModAmwweM&amp;e=" TargetMode="External"/><Relationship Id="rId8" Type="http://schemas.openxmlformats.org/officeDocument/2006/relationships/hyperlink" Target="https://www.nationalharbor.com/events/annual-events/holidays/?gclid=CjwKCAiAnO2MBhApEiwA8q0HYdd8VtpfXJ-sK7iHRIsRxc4Nf7pmwjkPwckAA1HLobtNm-r4LUteWhoC4DgQAvD_BwE" TargetMode="External"/><Relationship Id="rId9" Type="http://schemas.openxmlformats.org/officeDocument/2006/relationships/hyperlink" Target="https://urldefense.proofpoint.com/v2/url?u=http-3A__www.brandywinecarriagetours.com_our-2Dtours&amp;d=DwMFaQ&amp;c=euGZstcaTDllvimEN8b7jXrwqOf-v5A_CdpgnVfiiMM&amp;r=iOK6Nqc8-yzwXgUyh9lWA6yQY-a6vxNdhjPiBUH8y_4&amp;m=GpMAfH3wJIMC8hizkIxVWn6yeGU8Gm17G_V0EC0-Emg&amp;s=MQoH4rCMYOXVGUgRzckulXWdMgEaXXa7Hs77Z0P9jmU&amp;e=" TargetMode="External"/><Relationship Id="rId10" Type="http://schemas.openxmlformats.org/officeDocument/2006/relationships/hyperlink" Target="mailto:stacey.hawkins@pgpa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867</Words>
  <Characters>4942</Characters>
  <Application>Microsoft Macintosh Word</Application>
  <DocSecurity>0</DocSecurity>
  <Lines>41</Lines>
  <Paragraphs>11</Paragraphs>
  <ScaleCrop>false</ScaleCrop>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Kaletha Henry</cp:lastModifiedBy>
  <cp:revision>9</cp:revision>
  <dcterms:created xsi:type="dcterms:W3CDTF">2021-11-22T18:52:00Z</dcterms:created>
  <dcterms:modified xsi:type="dcterms:W3CDTF">2021-11-22T20:10:00Z</dcterms:modified>
</cp:coreProperties>
</file>